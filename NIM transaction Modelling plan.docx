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4227" w14:textId="77777777" w:rsidR="007E343F" w:rsidRPr="007E343F" w:rsidRDefault="007E343F" w:rsidP="007E343F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</w:pPr>
      <w:r w:rsidRPr="007E343F"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  <w:t xml:space="preserve">Username: </w:t>
      </w:r>
      <w:proofErr w:type="spellStart"/>
      <w:r w:rsidRPr="007E343F"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  <w:t>nstart</w:t>
      </w:r>
      <w:proofErr w:type="spellEnd"/>
      <w:r w:rsidRPr="007E343F"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  <w:t>-data</w:t>
      </w:r>
    </w:p>
    <w:p w14:paraId="6D61A26A" w14:textId="77777777" w:rsidR="007E343F" w:rsidRPr="007E343F" w:rsidRDefault="007E343F" w:rsidP="007E343F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</w:pPr>
      <w:r w:rsidRPr="007E343F"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  <w:t xml:space="preserve">Password: </w:t>
      </w:r>
      <w:proofErr w:type="spellStart"/>
      <w:r w:rsidRPr="007E343F"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  <w:t>H%</w:t>
      </w:r>
      <w:proofErr w:type="gramStart"/>
      <w:r w:rsidRPr="007E343F"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  <w:t>K</w:t>
      </w:r>
      <w:proofErr w:type="spellEnd"/>
      <w:r w:rsidRPr="007E343F"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  <w:t>(</w:t>
      </w:r>
      <w:proofErr w:type="gramEnd"/>
      <w:r w:rsidRPr="007E343F">
        <w:rPr>
          <w:rFonts w:ascii="Monaco" w:eastAsia="Times New Roman" w:hAnsi="Monaco" w:cs="Courier New"/>
          <w:color w:val="D1D2D3"/>
          <w:kern w:val="0"/>
          <w:sz w:val="18"/>
          <w:szCs w:val="18"/>
          <w:lang w:val="en-US" w:eastAsia="sv-SE"/>
          <w14:ligatures w14:val="none"/>
        </w:rPr>
        <w:t>xnIde4tsEEuus5VJ8n</w:t>
      </w:r>
    </w:p>
    <w:p w14:paraId="55A0AAF3" w14:textId="3DBA7358" w:rsidR="007E343F" w:rsidRPr="007E343F" w:rsidRDefault="007E343F" w:rsidP="007E343F">
      <w:pPr>
        <w:shd w:val="clear" w:color="auto" w:fill="1A1D21"/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</w:pP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fldChar w:fldCharType="begin"/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instrText xml:space="preserve"> INCLUDEPICTURE "https://a.slack-edge.com/production-standard-emoji-assets/14.0/apple-small/2705.png" \* MERGEFORMATINET </w:instrText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fldChar w:fldCharType="separate"/>
      </w:r>
      <w:r w:rsidRPr="007E343F">
        <w:rPr>
          <w:rFonts w:ascii="Arial" w:eastAsia="Times New Roman" w:hAnsi="Arial" w:cs="Times New Roman"/>
          <w:noProof/>
          <w:color w:val="D1D2D3"/>
          <w:kern w:val="0"/>
          <w:sz w:val="23"/>
          <w:szCs w:val="23"/>
          <w:lang w:eastAsia="sv-SE"/>
          <w14:ligatures w14:val="none"/>
        </w:rPr>
        <w:drawing>
          <wp:inline distT="0" distB="0" distL="0" distR="0" wp14:anchorId="2229C717" wp14:editId="5C08192B">
            <wp:extent cx="203200" cy="203200"/>
            <wp:effectExtent l="0" t="0" r="0" b="0"/>
            <wp:docPr id="1455570632" name="Bildobjekt 3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fldChar w:fldCharType="end"/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fldChar w:fldCharType="begin"/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instrText xml:space="preserve"> INCLUDEPICTURE "https://a.slack-edge.com/production-standard-emoji-assets/14.0/apple-small/1f440.png" \* MERGEFORMATINET </w:instrText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fldChar w:fldCharType="separate"/>
      </w:r>
      <w:r w:rsidRPr="007E343F">
        <w:rPr>
          <w:rFonts w:ascii="Arial" w:eastAsia="Times New Roman" w:hAnsi="Arial" w:cs="Times New Roman"/>
          <w:noProof/>
          <w:color w:val="D1D2D3"/>
          <w:kern w:val="0"/>
          <w:sz w:val="23"/>
          <w:szCs w:val="23"/>
          <w:lang w:eastAsia="sv-SE"/>
          <w14:ligatures w14:val="none"/>
        </w:rPr>
        <w:drawing>
          <wp:inline distT="0" distB="0" distL="0" distR="0" wp14:anchorId="37C78091" wp14:editId="26AA6A58">
            <wp:extent cx="203200" cy="203200"/>
            <wp:effectExtent l="0" t="0" r="0" b="0"/>
            <wp:docPr id="1790996867" name="Bildobjekt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fldChar w:fldCharType="end"/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fldChar w:fldCharType="begin"/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instrText xml:space="preserve"> INCLUDEPICTURE "https://a.slack-edge.com/production-standard-emoji-assets/14.0/apple-small/1f64c.png" \* MERGEFORMATINET </w:instrText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fldChar w:fldCharType="separate"/>
      </w:r>
      <w:r w:rsidRPr="007E343F">
        <w:rPr>
          <w:rFonts w:ascii="Arial" w:eastAsia="Times New Roman" w:hAnsi="Arial" w:cs="Times New Roman"/>
          <w:noProof/>
          <w:color w:val="D1D2D3"/>
          <w:kern w:val="0"/>
          <w:sz w:val="23"/>
          <w:szCs w:val="23"/>
          <w:lang w:eastAsia="sv-SE"/>
          <w14:ligatures w14:val="none"/>
        </w:rPr>
        <w:drawing>
          <wp:inline distT="0" distB="0" distL="0" distR="0" wp14:anchorId="7B9C11E4" wp14:editId="347F05AB">
            <wp:extent cx="203200" cy="203200"/>
            <wp:effectExtent l="0" t="0" r="0" b="0"/>
            <wp:docPr id="1446105310" name="Bildobjekt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fldChar w:fldCharType="end"/>
      </w:r>
    </w:p>
    <w:p w14:paraId="0FCB2271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</w:pPr>
      <w:hyperlink r:id="rId9" w:history="1">
        <w:r w:rsidRPr="007E343F">
          <w:rPr>
            <w:rFonts w:ascii="Arial" w:eastAsia="Times New Roman" w:hAnsi="Arial" w:cs="Times New Roman"/>
            <w:color w:val="0000FF"/>
            <w:kern w:val="0"/>
            <w:sz w:val="18"/>
            <w:szCs w:val="18"/>
            <w:lang w:eastAsia="sv-SE"/>
            <w14:ligatures w14:val="none"/>
          </w:rPr>
          <w:t>4:47</w:t>
        </w:r>
      </w:hyperlink>
    </w:p>
    <w:p w14:paraId="7EF50DAE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</w:pP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 xml:space="preserve">Använd följande endpoint med </w:t>
      </w:r>
      <w:proofErr w:type="spellStart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>basic</w:t>
      </w:r>
      <w:proofErr w:type="spellEnd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 xml:space="preserve"> </w:t>
      </w:r>
      <w:proofErr w:type="spellStart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>authentication</w:t>
      </w:r>
      <w:proofErr w:type="spellEnd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 xml:space="preserve"> för att skapa </w:t>
      </w:r>
      <w:proofErr w:type="spellStart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>JWT</w:t>
      </w:r>
      <w:proofErr w:type="spellEnd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 xml:space="preserve"> token.</w:t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br/>
      </w:r>
      <w:hyperlink r:id="rId10" w:anchor="/Tokens/post_v_version__tokens" w:tgtFrame="_blank" w:history="1">
        <w:r w:rsidRPr="007E343F">
          <w:rPr>
            <w:rFonts w:ascii="Arial" w:eastAsia="Times New Roman" w:hAnsi="Arial" w:cs="Times New Roman"/>
            <w:color w:val="0000FF"/>
            <w:kern w:val="0"/>
            <w:sz w:val="23"/>
            <w:szCs w:val="23"/>
            <w:u w:val="single"/>
            <w:lang w:eastAsia="sv-SE"/>
            <w14:ligatures w14:val="none"/>
          </w:rPr>
          <w:t>https://staging-ms.nst.art/auth/swagger/index.html?urls.primaryName=1.0#/Tokens/post_v_version__tokens</w:t>
        </w:r>
      </w:hyperlink>
    </w:p>
    <w:p w14:paraId="1A1ADB1A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</w:pPr>
      <w:hyperlink r:id="rId11" w:history="1">
        <w:r w:rsidRPr="007E343F">
          <w:rPr>
            <w:rFonts w:ascii="Arial" w:eastAsia="Times New Roman" w:hAnsi="Arial" w:cs="Times New Roman"/>
            <w:color w:val="0000FF"/>
            <w:kern w:val="0"/>
            <w:sz w:val="18"/>
            <w:szCs w:val="18"/>
            <w:lang w:eastAsia="sv-SE"/>
            <w14:ligatures w14:val="none"/>
          </w:rPr>
          <w:t>4:48</w:t>
        </w:r>
      </w:hyperlink>
    </w:p>
    <w:p w14:paraId="135436E9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</w:pP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 xml:space="preserve">Använd följande endpoint för att generera alla rapporter baserat på PSD2 </w:t>
      </w:r>
      <w:proofErr w:type="spellStart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>datat</w:t>
      </w:r>
      <w:proofErr w:type="spellEnd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 xml:space="preserve"> (en </w:t>
      </w:r>
      <w:proofErr w:type="spellStart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>request</w:t>
      </w:r>
      <w:proofErr w:type="spellEnd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 xml:space="preserve"> per rapport)</w:t>
      </w: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br/>
      </w:r>
      <w:hyperlink r:id="rId12" w:anchor="/Prescreen/post_v_version__prescreen_reports" w:tgtFrame="_blank" w:history="1">
        <w:r w:rsidRPr="007E343F">
          <w:rPr>
            <w:rFonts w:ascii="Arial" w:eastAsia="Times New Roman" w:hAnsi="Arial" w:cs="Times New Roman"/>
            <w:color w:val="0000FF"/>
            <w:kern w:val="0"/>
            <w:sz w:val="23"/>
            <w:szCs w:val="23"/>
            <w:u w:val="single"/>
            <w:lang w:eastAsia="sv-SE"/>
            <w14:ligatures w14:val="none"/>
          </w:rPr>
          <w:t>https://staging-ms.nst.art/bank/swagger/index.html#/Prescreen/post_v_version__prescreen_reports</w:t>
        </w:r>
      </w:hyperlink>
    </w:p>
    <w:p w14:paraId="20CB408B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</w:pPr>
      <w:hyperlink r:id="rId13" w:history="1">
        <w:r w:rsidRPr="007E343F">
          <w:rPr>
            <w:rFonts w:ascii="Arial" w:eastAsia="Times New Roman" w:hAnsi="Arial" w:cs="Times New Roman"/>
            <w:color w:val="0000FF"/>
            <w:kern w:val="0"/>
            <w:sz w:val="18"/>
            <w:szCs w:val="18"/>
            <w:lang w:eastAsia="sv-SE"/>
            <w14:ligatures w14:val="none"/>
          </w:rPr>
          <w:t>4:48</w:t>
        </w:r>
      </w:hyperlink>
    </w:p>
    <w:p w14:paraId="3077DB4E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</w:pPr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 xml:space="preserve">Om du vill köra mot produktionsmiljön så använder du följande </w:t>
      </w:r>
      <w:proofErr w:type="spellStart"/>
      <w:r w:rsidRPr="007E343F">
        <w:rPr>
          <w:rFonts w:ascii="Arial" w:eastAsia="Times New Roman" w:hAnsi="Arial" w:cs="Times New Roman"/>
          <w:color w:val="D1D2D3"/>
          <w:kern w:val="0"/>
          <w:sz w:val="23"/>
          <w:szCs w:val="23"/>
          <w:lang w:eastAsia="sv-SE"/>
          <w14:ligatures w14:val="none"/>
        </w:rPr>
        <w:t>URL's</w:t>
      </w:r>
      <w:proofErr w:type="spellEnd"/>
    </w:p>
    <w:p w14:paraId="01250BC4" w14:textId="77777777" w:rsidR="007E343F" w:rsidRPr="007E343F" w:rsidRDefault="007E343F" w:rsidP="007E343F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kern w:val="0"/>
          <w:sz w:val="18"/>
          <w:szCs w:val="18"/>
          <w:lang w:eastAsia="sv-SE"/>
          <w14:ligatures w14:val="none"/>
        </w:rPr>
      </w:pPr>
      <w:hyperlink r:id="rId14" w:tgtFrame="_blank" w:history="1">
        <w:r w:rsidRPr="007E343F">
          <w:rPr>
            <w:rFonts w:ascii="Monaco" w:eastAsia="Times New Roman" w:hAnsi="Monaco" w:cs="Courier New"/>
            <w:color w:val="0000FF"/>
            <w:kern w:val="0"/>
            <w:sz w:val="18"/>
            <w:szCs w:val="18"/>
            <w:u w:val="single"/>
            <w:lang w:eastAsia="sv-SE"/>
            <w14:ligatures w14:val="none"/>
          </w:rPr>
          <w:t>https://ms.nst.art/bank/</w:t>
        </w:r>
      </w:hyperlink>
    </w:p>
    <w:p w14:paraId="05411C2C" w14:textId="77777777" w:rsidR="007E343F" w:rsidRPr="007E343F" w:rsidRDefault="007E343F" w:rsidP="007E343F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kern w:val="0"/>
          <w:sz w:val="18"/>
          <w:szCs w:val="18"/>
          <w:lang w:eastAsia="sv-SE"/>
          <w14:ligatures w14:val="none"/>
        </w:rPr>
      </w:pPr>
      <w:hyperlink r:id="rId15" w:tgtFrame="_blank" w:history="1">
        <w:r w:rsidRPr="007E343F">
          <w:rPr>
            <w:rFonts w:ascii="Monaco" w:eastAsia="Times New Roman" w:hAnsi="Monaco" w:cs="Courier New"/>
            <w:color w:val="0000FF"/>
            <w:kern w:val="0"/>
            <w:sz w:val="18"/>
            <w:szCs w:val="18"/>
            <w:u w:val="single"/>
            <w:lang w:eastAsia="sv-SE"/>
            <w14:ligatures w14:val="none"/>
          </w:rPr>
          <w:t>https://ms.nst.art/auth/</w:t>
        </w:r>
      </w:hyperlink>
    </w:p>
    <w:p w14:paraId="7DCDC3C6" w14:textId="77777777" w:rsidR="00E01774" w:rsidRDefault="00E01774"/>
    <w:p w14:paraId="6F245A8F" w14:textId="77777777" w:rsidR="007E343F" w:rsidRDefault="007E343F"/>
    <w:p w14:paraId="6D7DC0FA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:lang w:val="en-US" w:eastAsia="sv-SE"/>
          <w14:ligatures w14:val="none"/>
        </w:rPr>
        <w:br/>
        <w:t>Piotr</w:t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  </w:t>
      </w:r>
      <w:hyperlink r:id="rId16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4:03 PM</w:t>
        </w:r>
      </w:hyperlink>
    </w:p>
    <w:p w14:paraId="0C612857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now I created you user in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NIM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</w:t>
      </w:r>
      <w:proofErr w:type="spellStart"/>
      <w:proofErr w:type="gram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db</w:t>
      </w:r>
      <w:proofErr w:type="spellEnd"/>
      <w:proofErr w:type="gramEnd"/>
    </w:p>
    <w:p w14:paraId="06554C47" w14:textId="0CD75CB2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begin"/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instrText xml:space="preserve"> INCLUDEPICTURE "https://a.slack-edge.com/production-standard-emoji-assets/14.0/apple-small/2705.png" \* MERGEFORMATINET </w:instrText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separate"/>
      </w:r>
      <w:r w:rsidRPr="007E343F">
        <w:rPr>
          <w:rFonts w:ascii="Arial" w:eastAsia="Times New Roman" w:hAnsi="Arial" w:cs="Arial"/>
          <w:noProof/>
          <w:color w:val="D1D2D3"/>
          <w:kern w:val="0"/>
          <w:sz w:val="23"/>
          <w:szCs w:val="23"/>
          <w:lang w:eastAsia="sv-SE"/>
          <w14:ligatures w14:val="none"/>
        </w:rPr>
        <w:drawing>
          <wp:inline distT="0" distB="0" distL="0" distR="0" wp14:anchorId="3F068813" wp14:editId="6099F19F">
            <wp:extent cx="203200" cy="203200"/>
            <wp:effectExtent l="0" t="0" r="0" b="0"/>
            <wp:docPr id="1880885253" name="Bildobjekt 7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end"/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begin"/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instrText xml:space="preserve"> INCLUDEPICTURE "https://a.slack-edge.com/production-standard-emoji-assets/14.0/apple-small/1f440.png" \* MERGEFORMATINET </w:instrText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separate"/>
      </w:r>
      <w:r w:rsidRPr="007E343F">
        <w:rPr>
          <w:rFonts w:ascii="Arial" w:eastAsia="Times New Roman" w:hAnsi="Arial" w:cs="Arial"/>
          <w:noProof/>
          <w:color w:val="D1D2D3"/>
          <w:kern w:val="0"/>
          <w:sz w:val="23"/>
          <w:szCs w:val="23"/>
          <w:lang w:eastAsia="sv-SE"/>
          <w14:ligatures w14:val="none"/>
        </w:rPr>
        <w:drawing>
          <wp:inline distT="0" distB="0" distL="0" distR="0" wp14:anchorId="789F1AAA" wp14:editId="39BEE877">
            <wp:extent cx="203200" cy="203200"/>
            <wp:effectExtent l="0" t="0" r="0" b="0"/>
            <wp:docPr id="1633701275" name="Bildobjekt 6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y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end"/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begin"/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instrText xml:space="preserve"> INCLUDEPICTURE "https://a.slack-edge.com/production-standard-emoji-assets/14.0/apple-small/1f64c.png" \* MERGEFORMATINET </w:instrText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separate"/>
      </w:r>
      <w:r w:rsidRPr="007E343F">
        <w:rPr>
          <w:rFonts w:ascii="Arial" w:eastAsia="Times New Roman" w:hAnsi="Arial" w:cs="Arial"/>
          <w:noProof/>
          <w:color w:val="D1D2D3"/>
          <w:kern w:val="0"/>
          <w:sz w:val="23"/>
          <w:szCs w:val="23"/>
          <w:lang w:eastAsia="sv-SE"/>
          <w14:ligatures w14:val="none"/>
        </w:rPr>
        <w:drawing>
          <wp:inline distT="0" distB="0" distL="0" distR="0" wp14:anchorId="0ACEDCD4" wp14:editId="750B6D9C">
            <wp:extent cx="203200" cy="203200"/>
            <wp:effectExtent l="0" t="0" r="0" b="0"/>
            <wp:docPr id="1643445034" name="Bildobjekt 5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end"/>
      </w:r>
    </w:p>
    <w:p w14:paraId="115BFBE3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17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4:03</w:t>
        </w:r>
      </w:hyperlink>
    </w:p>
    <w:p w14:paraId="10DB00DE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proofErr w:type="gram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so</w:t>
      </w:r>
      <w:proofErr w:type="gram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it is </w:t>
      </w:r>
      <w:hyperlink r:id="rId18" w:tgtFrame="_blank" w:history="1">
        <w:r w:rsidRPr="007E343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val="en-US" w:eastAsia="sv-SE"/>
            <w14:ligatures w14:val="none"/>
          </w:rPr>
          <w:t>db-production.nystartfinans.net</w:t>
        </w:r>
      </w:hyperlink>
    </w:p>
    <w:p w14:paraId="3CBD107A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19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4:04</w:t>
        </w:r>
      </w:hyperlink>
    </w:p>
    <w:p w14:paraId="3C2DEB44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user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andreas</w:t>
      </w:r>
      <w:proofErr w:type="spellEnd"/>
    </w:p>
    <w:p w14:paraId="48A76C77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20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4:04</w:t>
        </w:r>
      </w:hyperlink>
    </w:p>
    <w:p w14:paraId="59F8E61F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I’ll mail you the </w:t>
      </w:r>
      <w:proofErr w:type="gram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password</w:t>
      </w:r>
      <w:proofErr w:type="gramEnd"/>
    </w:p>
    <w:p w14:paraId="3CA12BBF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21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4:04</w:t>
        </w:r>
      </w:hyperlink>
    </w:p>
    <w:p w14:paraId="0E181B3A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database: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nim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-prod</w:t>
      </w:r>
    </w:p>
    <w:p w14:paraId="4DD93592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22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4:06</w:t>
        </w:r>
      </w:hyperlink>
    </w:p>
    <w:p w14:paraId="20E8F00B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reports are stored in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followinfg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tables:</w:t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br/>
        <w:t>psd2.reports - it contains one row per report with basic info</w:t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br/>
        <w:t>psd2.accounts - one row per account within report, contains account number and some other info</w:t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br/>
        <w:t xml:space="preserve">psd2.transactions -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thats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where real report data is stored - one row per </w:t>
      </w:r>
      <w:proofErr w:type="gram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transaction</w:t>
      </w:r>
      <w:proofErr w:type="gramEnd"/>
    </w:p>
    <w:p w14:paraId="234D8CD8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23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4:07</w:t>
        </w:r>
      </w:hyperlink>
    </w:p>
    <w:p w14:paraId="712112CE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You can join transactions to reports and/or accounts using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ReportID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and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AccountID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columns</w:t>
      </w:r>
      <w:r w:rsidRPr="007E343F">
        <w:rPr>
          <w:rFonts w:ascii="Arial" w:eastAsia="Times New Roman" w:hAnsi="Arial" w:cs="Arial"/>
          <w:color w:val="D1D2D3"/>
          <w:kern w:val="0"/>
          <w:sz w:val="20"/>
          <w:szCs w:val="20"/>
          <w:lang w:val="en-US" w:eastAsia="sv-SE"/>
          <w14:ligatures w14:val="none"/>
        </w:rPr>
        <w:t> (edited) </w:t>
      </w:r>
    </w:p>
    <w:p w14:paraId="1CDB6EF6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24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4:11</w:t>
        </w:r>
      </w:hyperlink>
    </w:p>
    <w:p w14:paraId="293C8C17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psd2.Reports contains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ssn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and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ReportDate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, you can use it to join with applications, some rows have also the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QueryString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column filled and there you can find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ssn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and/or application id but this functionality was added later so it is not filled for all the reports - in fact this was a bypass for problems with Tink - sometimes we did receive reports without identity data so we couldn’t match the report with person/applications - then we added a form where customer was supposed to enter SSN and we passed it to the table, application id as far as I recall was added when it got integrated with my pages,</w:t>
      </w:r>
    </w:p>
    <w:p w14:paraId="12D71517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25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4:13</w:t>
        </w:r>
      </w:hyperlink>
    </w:p>
    <w:p w14:paraId="6050D8D0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if you want to pick a report for customer then use the created date from Reports table, just pick the latest one - sometimes customers entered the income verification form few times in a </w:t>
      </w:r>
      <w:proofErr w:type="gram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row</w:t>
      </w:r>
      <w:proofErr w:type="gram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so we got few reports with same </w:t>
      </w:r>
      <w:proofErr w:type="spell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ssn</w:t>
      </w:r>
      <w:proofErr w:type="spell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and dates very close to each other.</w:t>
      </w:r>
    </w:p>
    <w:p w14:paraId="189A8C04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26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4:15</w:t>
        </w:r>
      </w:hyperlink>
    </w:p>
    <w:p w14:paraId="7BFA30DE" w14:textId="11EF22A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lastRenderedPageBreak/>
        <w:t>On the other hand, Tink integrations sometimes seemed to have a kind of hiccup </w:t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begin"/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instrText xml:space="preserve"> INCLUDEPICTURE "https://a.slack-edge.com/production-standard-emoji-assets/14.0/apple-medium/1f609.png" \* MERGEFORMATINET </w:instrText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separate"/>
      </w:r>
      <w:r w:rsidRPr="007E343F">
        <w:rPr>
          <w:rFonts w:ascii="Arial" w:eastAsia="Times New Roman" w:hAnsi="Arial" w:cs="Arial"/>
          <w:noProof/>
          <w:color w:val="D1D2D3"/>
          <w:kern w:val="0"/>
          <w:sz w:val="23"/>
          <w:szCs w:val="23"/>
          <w:lang w:eastAsia="sv-SE"/>
          <w14:ligatures w14:val="none"/>
        </w:rPr>
        <w:drawing>
          <wp:inline distT="0" distB="0" distL="0" distR="0" wp14:anchorId="3CFA683D" wp14:editId="1F68C8E1">
            <wp:extent cx="281305" cy="281305"/>
            <wp:effectExtent l="0" t="0" r="0" b="0"/>
            <wp:docPr id="968913008" name="Bildobjekt 4" descr=":win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wink: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eastAsia="sv-SE"/>
          <w14:ligatures w14:val="none"/>
        </w:rPr>
        <w:fldChar w:fldCharType="end"/>
      </w: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 so we got a ‘good’ report and another one which was crappy (for example no transactions) and it could be that the empty report came after the right one - in that case picking the latest one was not enough but you would then have to look for reports which have data in transactions table.</w:t>
      </w:r>
    </w:p>
    <w:p w14:paraId="4831B66D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28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4:15</w:t>
        </w:r>
      </w:hyperlink>
    </w:p>
    <w:p w14:paraId="36303E27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(when we were notified about such cases by </w:t>
      </w:r>
      <w:proofErr w:type="gramStart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advisors</w:t>
      </w:r>
      <w:proofErr w:type="gramEnd"/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 xml:space="preserve"> we did usually delete such empty report but I’m not sure if we knew about all the cases)</w:t>
      </w:r>
    </w:p>
    <w:p w14:paraId="73CD2DBD" w14:textId="77777777" w:rsidR="007E343F" w:rsidRPr="007E343F" w:rsidRDefault="007E343F" w:rsidP="007E343F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hyperlink r:id="rId29" w:history="1">
        <w:r w:rsidRPr="007E343F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n-US" w:eastAsia="sv-SE"/>
            <w14:ligatures w14:val="none"/>
          </w:rPr>
          <w:t>4:16</w:t>
        </w:r>
      </w:hyperlink>
    </w:p>
    <w:p w14:paraId="2160A81E" w14:textId="77777777" w:rsidR="007E343F" w:rsidRPr="007E343F" w:rsidRDefault="007E343F" w:rsidP="007E343F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</w:pPr>
      <w:r w:rsidRPr="007E343F">
        <w:rPr>
          <w:rFonts w:ascii="Arial" w:eastAsia="Times New Roman" w:hAnsi="Arial" w:cs="Arial"/>
          <w:color w:val="D1D2D3"/>
          <w:kern w:val="0"/>
          <w:sz w:val="23"/>
          <w:szCs w:val="23"/>
          <w:lang w:val="en-US" w:eastAsia="sv-SE"/>
          <w14:ligatures w14:val="none"/>
        </w:rPr>
        <w:t>that’s more-less all about it, please try to connect and look at this data, then let me know if you have questions.</w:t>
      </w:r>
    </w:p>
    <w:p w14:paraId="536983F7" w14:textId="77777777" w:rsidR="007E343F" w:rsidRDefault="007E343F">
      <w:pPr>
        <w:rPr>
          <w:lang w:val="en-US"/>
        </w:rPr>
      </w:pPr>
    </w:p>
    <w:p w14:paraId="245191E7" w14:textId="77777777" w:rsidR="00DE5446" w:rsidRDefault="00DE5446">
      <w:pPr>
        <w:rPr>
          <w:lang w:val="en-US"/>
        </w:rPr>
      </w:pPr>
    </w:p>
    <w:p w14:paraId="6CBD969C" w14:textId="77777777" w:rsidR="00DE5446" w:rsidRDefault="00DE5446">
      <w:pPr>
        <w:rPr>
          <w:lang w:val="en-US"/>
        </w:rPr>
      </w:pPr>
    </w:p>
    <w:p w14:paraId="1F833175" w14:textId="083282FA" w:rsidR="00DE5446" w:rsidRDefault="00DE5446">
      <w:r w:rsidRPr="003A1A4E">
        <w:t xml:space="preserve">Lägg in en sekund </w:t>
      </w:r>
      <w:proofErr w:type="spellStart"/>
      <w:r w:rsidRPr="003A1A4E">
        <w:t>emmellan</w:t>
      </w:r>
      <w:proofErr w:type="spellEnd"/>
      <w:r w:rsidRPr="003A1A4E">
        <w:t xml:space="preserve"> </w:t>
      </w:r>
      <w:proofErr w:type="spellStart"/>
      <w:r w:rsidR="003A1A4E" w:rsidRPr="003A1A4E">
        <w:t>re</w:t>
      </w:r>
      <w:r w:rsidR="003A1A4E">
        <w:t>quest</w:t>
      </w:r>
      <w:proofErr w:type="spellEnd"/>
      <w:r w:rsidR="003A1A4E">
        <w:t xml:space="preserve"> </w:t>
      </w:r>
    </w:p>
    <w:p w14:paraId="25A58F7E" w14:textId="77777777" w:rsidR="003A1A4E" w:rsidRDefault="003A1A4E"/>
    <w:p w14:paraId="2112875B" w14:textId="6A43CCB0" w:rsidR="003A1A4E" w:rsidRDefault="003A1A4E">
      <w:r>
        <w:t>Hur hårt kan vi bomba denna??</w:t>
      </w:r>
    </w:p>
    <w:p w14:paraId="1AE1BF09" w14:textId="77777777" w:rsidR="001D5B32" w:rsidRDefault="001D5B32"/>
    <w:p w14:paraId="3D621231" w14:textId="26A4A571" w:rsidR="001D5B32" w:rsidRDefault="001D5B32">
      <w:r>
        <w:t xml:space="preserve">Bara </w:t>
      </w:r>
      <w:proofErr w:type="spellStart"/>
      <w:r>
        <w:t>dispursed</w:t>
      </w:r>
      <w:proofErr w:type="spellEnd"/>
    </w:p>
    <w:p w14:paraId="740B43B5" w14:textId="77777777" w:rsidR="00206915" w:rsidRDefault="00206915"/>
    <w:p w14:paraId="589EDBE3" w14:textId="77777777" w:rsidR="00206915" w:rsidRDefault="00206915"/>
    <w:p w14:paraId="3256912E" w14:textId="77777777" w:rsidR="00206915" w:rsidRDefault="00206915"/>
    <w:p w14:paraId="7C841D88" w14:textId="77777777" w:rsidR="00206915" w:rsidRDefault="00206915"/>
    <w:p w14:paraId="58D44B2E" w14:textId="77777777" w:rsidR="00206915" w:rsidRDefault="00206915"/>
    <w:p w14:paraId="4F02D6B9" w14:textId="77777777" w:rsidR="00206915" w:rsidRDefault="00206915"/>
    <w:p w14:paraId="480FDF77" w14:textId="77777777" w:rsidR="00206915" w:rsidRDefault="00206915"/>
    <w:p w14:paraId="300EB0CC" w14:textId="569C17D0" w:rsidR="00206915" w:rsidRDefault="007D6A3F">
      <w:r>
        <w:t xml:space="preserve">UC extraide </w:t>
      </w:r>
      <w:r>
        <w:sym w:font="Wingdings" w:char="F0E0"/>
      </w:r>
      <w:r>
        <w:t xml:space="preserve"> trend i </w:t>
      </w:r>
      <w:proofErr w:type="spellStart"/>
      <w:r>
        <w:t>kreditengagemnag</w:t>
      </w:r>
      <w:proofErr w:type="spellEnd"/>
    </w:p>
    <w:p w14:paraId="0772E387" w14:textId="77777777" w:rsidR="009E4AF6" w:rsidRDefault="009E4AF6"/>
    <w:p w14:paraId="69C1FDEC" w14:textId="7D7649C4" w:rsidR="009E4AF6" w:rsidRDefault="009E4AF6">
      <w:r>
        <w:t>Både antal &amp; saldo</w:t>
      </w:r>
    </w:p>
    <w:p w14:paraId="7525024C" w14:textId="77777777" w:rsidR="00EB14E8" w:rsidRDefault="00EB14E8"/>
    <w:p w14:paraId="6CEFFF69" w14:textId="52F23248" w:rsidR="00EB14E8" w:rsidRDefault="00EB14E8">
      <w:r>
        <w:t>annan</w:t>
      </w:r>
    </w:p>
    <w:p w14:paraId="501A81E5" w14:textId="77777777" w:rsidR="00206915" w:rsidRDefault="00206915"/>
    <w:p w14:paraId="3350CD8A" w14:textId="39F52049" w:rsidR="00206915" w:rsidRDefault="00206915" w:rsidP="000B2C02">
      <w:pPr>
        <w:jc w:val="center"/>
        <w:pPrChange w:id="0" w:author="Andreas Nilsson" w:date="2024-02-27T13:09:00Z">
          <w:pPr/>
        </w:pPrChange>
      </w:pPr>
    </w:p>
    <w:p w14:paraId="5664D46B" w14:textId="77777777" w:rsidR="00206915" w:rsidRDefault="00206915"/>
    <w:p w14:paraId="2076FF11" w14:textId="17780C5D" w:rsidR="000B2C02" w:rsidRDefault="000B2C02" w:rsidP="000B2C02">
      <w:pPr>
        <w:jc w:val="center"/>
      </w:pPr>
      <w:proofErr w:type="spellStart"/>
      <w:r>
        <w:t>Ideer</w:t>
      </w:r>
      <w:proofErr w:type="spellEnd"/>
    </w:p>
    <w:p w14:paraId="47B2E28E" w14:textId="4A2502B3" w:rsidR="000B2C02" w:rsidRDefault="000B2C02" w:rsidP="000B2C02">
      <w:pPr>
        <w:jc w:val="center"/>
      </w:pPr>
    </w:p>
    <w:p w14:paraId="12F87E77" w14:textId="4C4FFE5D" w:rsidR="00CE02B6" w:rsidRDefault="00CE02B6" w:rsidP="000B2C02">
      <w:pPr>
        <w:jc w:val="center"/>
      </w:pPr>
      <w:proofErr w:type="spellStart"/>
      <w:r>
        <w:t>Mariosol</w:t>
      </w:r>
      <w:proofErr w:type="spellEnd"/>
      <w:r>
        <w:t xml:space="preserve"> funktionen, hitta mönster i tiden och applicera på allt</w:t>
      </w:r>
    </w:p>
    <w:p w14:paraId="3355FDF5" w14:textId="77777777" w:rsidR="00206915" w:rsidRDefault="00206915"/>
    <w:p w14:paraId="5292C90E" w14:textId="77777777" w:rsidR="007658E5" w:rsidRDefault="007658E5"/>
    <w:p w14:paraId="6514B84B" w14:textId="20D0F56D" w:rsidR="007658E5" w:rsidRDefault="007658E5">
      <w:r>
        <w:t xml:space="preserve">Testa ta x månader </w:t>
      </w:r>
      <w:proofErr w:type="spellStart"/>
      <w:r>
        <w:t>average</w:t>
      </w:r>
      <w:proofErr w:type="spellEnd"/>
      <w:r w:rsidR="00997D0B">
        <w:t xml:space="preserve"> om typ hyran betalades </w:t>
      </w:r>
    </w:p>
    <w:p w14:paraId="7A3F6F2A" w14:textId="77777777" w:rsidR="007658E5" w:rsidRDefault="007658E5"/>
    <w:p w14:paraId="644B6B9B" w14:textId="4DE1F9E9" w:rsidR="00206915" w:rsidRDefault="00206915">
      <w:r>
        <w:t xml:space="preserve">Ta </w:t>
      </w:r>
      <w:r w:rsidR="00E87CB0">
        <w:t xml:space="preserve">3,6,912 </w:t>
      </w:r>
    </w:p>
    <w:p w14:paraId="5493DE90" w14:textId="4F0A17B8" w:rsidR="00E87CB0" w:rsidRDefault="00E87CB0">
      <w:proofErr w:type="gramStart"/>
      <w:r>
        <w:t>Inkasso ,</w:t>
      </w:r>
      <w:proofErr w:type="gramEnd"/>
      <w:r>
        <w:t xml:space="preserve"> Avbetalning, ta fram totalbeloppet på alla kolla hur stor den är månadsvis och kolla hur trenden ter sig.</w:t>
      </w:r>
    </w:p>
    <w:p w14:paraId="497AAB7F" w14:textId="77777777" w:rsidR="000B2C02" w:rsidRDefault="000B2C02"/>
    <w:p w14:paraId="25B32B7B" w14:textId="3D7E69B5" w:rsidR="000B2C02" w:rsidRDefault="000B2C02">
      <w:pPr>
        <w:rPr>
          <w:ins w:id="1" w:author="Andreas Nilsson" w:date="2024-02-27T13:09:00Z"/>
        </w:rPr>
      </w:pPr>
      <w:r>
        <w:t xml:space="preserve">Utgiftsanalysen </w:t>
      </w:r>
    </w:p>
    <w:p w14:paraId="192F0150" w14:textId="06C5BF7C" w:rsidR="000B2C02" w:rsidRDefault="000B2C02">
      <w:pPr>
        <w:rPr>
          <w:ins w:id="2" w:author="Andreas Nilsson" w:date="2024-02-27T13:10:00Z"/>
        </w:rPr>
      </w:pPr>
    </w:p>
    <w:p w14:paraId="06A8A1DC" w14:textId="68FFE4A0" w:rsidR="000B2C02" w:rsidRDefault="000B2C02">
      <w:r>
        <w:t xml:space="preserve">2. </w:t>
      </w:r>
      <w:r w:rsidR="004E5055">
        <w:t xml:space="preserve">Mönster på </w:t>
      </w:r>
      <w:proofErr w:type="gramStart"/>
      <w:r w:rsidR="00CF36AE">
        <w:t>nylån ,</w:t>
      </w:r>
      <w:proofErr w:type="gramEnd"/>
      <w:r w:rsidR="00CF36AE">
        <w:t xml:space="preserve"> trenden, </w:t>
      </w:r>
    </w:p>
    <w:p w14:paraId="17B8DA36" w14:textId="77777777" w:rsidR="004D2970" w:rsidRDefault="004D2970"/>
    <w:p w14:paraId="43098A44" w14:textId="5EC7773D" w:rsidR="000F2CAF" w:rsidRDefault="000F2CAF">
      <w:r>
        <w:t>3. Inkomstanalys, trend</w:t>
      </w:r>
    </w:p>
    <w:p w14:paraId="2A7ADF3A" w14:textId="77777777" w:rsidR="000B798E" w:rsidRDefault="000B798E"/>
    <w:p w14:paraId="5FADCBCC" w14:textId="5B16C4E9" w:rsidR="000B798E" w:rsidRDefault="000B798E">
      <w:r>
        <w:t xml:space="preserve">4. </w:t>
      </w:r>
      <w:r w:rsidR="00A7491A">
        <w:t xml:space="preserve"> Gör denna på </w:t>
      </w:r>
      <w:proofErr w:type="spellStart"/>
      <w:r w:rsidR="00A7491A">
        <w:t>oklasificerat</w:t>
      </w:r>
      <w:proofErr w:type="spellEnd"/>
      <w:r w:rsidR="00A7491A">
        <w:t xml:space="preserve"> också, </w:t>
      </w:r>
    </w:p>
    <w:p w14:paraId="106D5230" w14:textId="77777777" w:rsidR="000F2CAF" w:rsidRDefault="000F2CAF"/>
    <w:p w14:paraId="685DB091" w14:textId="310D1E2D" w:rsidR="000F2CAF" w:rsidRDefault="00E06F60">
      <w:r>
        <w:t xml:space="preserve">5. inflöde mot utflöde </w:t>
      </w:r>
      <w:r w:rsidR="00107B49">
        <w:t xml:space="preserve">skapa ett delta, </w:t>
      </w:r>
    </w:p>
    <w:p w14:paraId="1E664E46" w14:textId="77777777" w:rsidR="00117434" w:rsidRDefault="00117434"/>
    <w:p w14:paraId="7BF6B67D" w14:textId="4993C90A" w:rsidR="00117434" w:rsidRDefault="00B209B3">
      <w:r>
        <w:t xml:space="preserve">6. </w:t>
      </w:r>
      <w:r w:rsidR="005025F1">
        <w:t xml:space="preserve">Långivare insättningar mot </w:t>
      </w:r>
      <w:proofErr w:type="spellStart"/>
      <w:r w:rsidR="005025F1">
        <w:t>avtetalningar</w:t>
      </w:r>
      <w:proofErr w:type="spellEnd"/>
      <w:r w:rsidR="005025F1">
        <w:t xml:space="preserve">, hänger denna </w:t>
      </w:r>
      <w:proofErr w:type="spellStart"/>
      <w:r w:rsidR="005025F1">
        <w:t>någrurlunda</w:t>
      </w:r>
      <w:proofErr w:type="spellEnd"/>
      <w:r w:rsidR="00DC5CB7">
        <w:t xml:space="preserve">. </w:t>
      </w:r>
      <w:proofErr w:type="spellStart"/>
      <w:r w:rsidR="00DC5CB7">
        <w:t>Mappa</w:t>
      </w:r>
      <w:proofErr w:type="spellEnd"/>
      <w:r w:rsidR="00DC5CB7">
        <w:t xml:space="preserve"> i datumsordning </w:t>
      </w:r>
    </w:p>
    <w:p w14:paraId="55A00607" w14:textId="77777777" w:rsidR="004D2970" w:rsidRDefault="004D2970"/>
    <w:p w14:paraId="63DBF6D0" w14:textId="77777777" w:rsidR="006414DE" w:rsidRDefault="006414DE"/>
    <w:p w14:paraId="62FEB083" w14:textId="77777777" w:rsidR="006414DE" w:rsidRDefault="006414DE"/>
    <w:p w14:paraId="5F21B26F" w14:textId="7F17629D" w:rsidR="006414DE" w:rsidRDefault="006414DE">
      <w:r>
        <w:t xml:space="preserve">7. </w:t>
      </w:r>
      <w:proofErr w:type="spellStart"/>
      <w:r>
        <w:t>btelaningsbetende</w:t>
      </w:r>
      <w:proofErr w:type="spellEnd"/>
      <w:r>
        <w:t xml:space="preserve">, betalar de typ hyran varje månad återupprepat, kan det vara 2 varje månad som är standard. </w:t>
      </w:r>
    </w:p>
    <w:p w14:paraId="47D53407" w14:textId="77777777" w:rsidR="00717412" w:rsidRDefault="00717412"/>
    <w:p w14:paraId="0FA7848D" w14:textId="723CE5AE" w:rsidR="00717412" w:rsidRDefault="00717412">
      <w:r>
        <w:t>Går på allt, lån in ut med tidslogik</w:t>
      </w:r>
    </w:p>
    <w:p w14:paraId="3BB3451B" w14:textId="77777777" w:rsidR="008523A7" w:rsidRDefault="008523A7"/>
    <w:p w14:paraId="5F9829A4" w14:textId="2DCC8580" w:rsidR="008523A7" w:rsidRDefault="004C3190">
      <w:r>
        <w:t>Värsta</w:t>
      </w:r>
      <w:proofErr w:type="gramStart"/>
      <w:r>
        <w:t>-- &gt;</w:t>
      </w:r>
      <w:proofErr w:type="gramEnd"/>
      <w:r>
        <w:t xml:space="preserve"> vi ser att nya inbetalningar men att inget </w:t>
      </w:r>
      <w:proofErr w:type="spellStart"/>
      <w:r>
        <w:t>betals</w:t>
      </w:r>
      <w:proofErr w:type="spellEnd"/>
      <w:r>
        <w:t xml:space="preserve"> inom x dagar = </w:t>
      </w:r>
      <w:proofErr w:type="spellStart"/>
      <w:r>
        <w:t>kaous</w:t>
      </w:r>
      <w:proofErr w:type="spellEnd"/>
    </w:p>
    <w:p w14:paraId="11D01D9C" w14:textId="77777777" w:rsidR="004D2970" w:rsidRDefault="004D2970"/>
    <w:p w14:paraId="75D35B52" w14:textId="77777777" w:rsidR="000B2C02" w:rsidRDefault="000B2C02"/>
    <w:p w14:paraId="42BF136D" w14:textId="77777777" w:rsidR="00A20E98" w:rsidRDefault="00A20E98"/>
    <w:p w14:paraId="70D84BAF" w14:textId="4EE9AE40" w:rsidR="00A20E98" w:rsidRDefault="00A20E98">
      <w:r>
        <w:t xml:space="preserve">Note: med sista </w:t>
      </w:r>
      <w:proofErr w:type="spellStart"/>
      <w:r>
        <w:t>betlaningen</w:t>
      </w:r>
      <w:proofErr w:type="spellEnd"/>
      <w:r>
        <w:t xml:space="preserve"> så kan den ibland inte </w:t>
      </w:r>
      <w:r w:rsidR="0022047E">
        <w:t xml:space="preserve">registreras i tid så det ser ut som att den inte är </w:t>
      </w:r>
      <w:r w:rsidR="0062331F">
        <w:t xml:space="preserve">betald. </w:t>
      </w:r>
    </w:p>
    <w:p w14:paraId="6AAB41E4" w14:textId="77777777" w:rsidR="005F36D9" w:rsidRDefault="005F36D9"/>
    <w:p w14:paraId="278362A5" w14:textId="74C50FCB" w:rsidR="005F36D9" w:rsidRDefault="005F36D9">
      <w:r>
        <w:t xml:space="preserve">9. </w:t>
      </w:r>
      <w:r w:rsidR="00DD7430">
        <w:t xml:space="preserve">Vi ser inkassoskulder, vi ser också hur mycket man betalat, ibland ska vi </w:t>
      </w:r>
      <w:proofErr w:type="spellStart"/>
      <w:r w:rsidR="00DD7430">
        <w:t>kösa</w:t>
      </w:r>
      <w:proofErr w:type="spellEnd"/>
      <w:r w:rsidR="00DD7430">
        <w:t xml:space="preserve"> men han har aldrig gjort något alls för att fixa </w:t>
      </w:r>
      <w:proofErr w:type="spellStart"/>
      <w:r w:rsidR="00DD7430">
        <w:t>situvationen</w:t>
      </w:r>
      <w:proofErr w:type="spellEnd"/>
      <w:r w:rsidR="00DD7430">
        <w:t xml:space="preserve">. Skapa </w:t>
      </w:r>
      <w:proofErr w:type="spellStart"/>
      <w:r w:rsidR="00DD7430">
        <w:t>realtion</w:t>
      </w:r>
      <w:proofErr w:type="spellEnd"/>
      <w:r w:rsidR="00DD7430">
        <w:t xml:space="preserve">. </w:t>
      </w:r>
    </w:p>
    <w:p w14:paraId="0D4067BC" w14:textId="77777777" w:rsidR="000B2C02" w:rsidRDefault="000B2C02"/>
    <w:p w14:paraId="78144CAF" w14:textId="77777777" w:rsidR="008720BF" w:rsidRDefault="008720BF"/>
    <w:p w14:paraId="4C493CA5" w14:textId="77777777" w:rsidR="008720BF" w:rsidRDefault="008720BF"/>
    <w:p w14:paraId="07D450C7" w14:textId="6003A180" w:rsidR="008720BF" w:rsidRDefault="008720BF">
      <w:r>
        <w:t>8. Ibland så ser bu mycket till kreditkort</w:t>
      </w:r>
      <w:r w:rsidR="00275321">
        <w:t xml:space="preserve">, vis er inte vad som händer, då historiskt så har vi ringt dem och bett dem att godkänna ny </w:t>
      </w:r>
      <w:r w:rsidR="00F55C45">
        <w:t>bankverifiering (</w:t>
      </w:r>
      <w:proofErr w:type="spellStart"/>
      <w:r w:rsidR="00F55C45">
        <w:t>spefifik</w:t>
      </w:r>
      <w:proofErr w:type="spellEnd"/>
      <w:r w:rsidR="00F55C45">
        <w:t>)</w:t>
      </w:r>
      <w:r w:rsidR="000E2274">
        <w:t xml:space="preserve"> bank </w:t>
      </w:r>
      <w:proofErr w:type="spellStart"/>
      <w:r w:rsidR="000E2274">
        <w:t>norwegian</w:t>
      </w:r>
      <w:proofErr w:type="spellEnd"/>
    </w:p>
    <w:p w14:paraId="29C89633" w14:textId="77777777" w:rsidR="006C624F" w:rsidRDefault="006C624F"/>
    <w:p w14:paraId="68E6B945" w14:textId="0B6638E6" w:rsidR="006C624F" w:rsidRDefault="006C624F">
      <w:r>
        <w:t xml:space="preserve">9. OM de har </w:t>
      </w:r>
      <w:proofErr w:type="spellStart"/>
      <w:proofErr w:type="gramStart"/>
      <w:r>
        <w:t>northmmill</w:t>
      </w:r>
      <w:proofErr w:type="spellEnd"/>
      <w:r>
        <w:t xml:space="preserve"> ,</w:t>
      </w:r>
      <w:proofErr w:type="gramEnd"/>
      <w:r>
        <w:t xml:space="preserve"> klarna</w:t>
      </w:r>
      <w:r w:rsidR="00194227">
        <w:t xml:space="preserve">. </w:t>
      </w:r>
      <w:proofErr w:type="spellStart"/>
      <w:r w:rsidR="00194227">
        <w:t>Loanstep</w:t>
      </w:r>
      <w:proofErr w:type="spellEnd"/>
      <w:r w:rsidR="00194227">
        <w:t xml:space="preserve"> eller </w:t>
      </w:r>
      <w:proofErr w:type="spellStart"/>
      <w:r w:rsidR="00194227">
        <w:t>furatum</w:t>
      </w:r>
      <w:proofErr w:type="spellEnd"/>
      <w:r w:rsidR="00194227">
        <w:t xml:space="preserve"> måste </w:t>
      </w:r>
      <w:r w:rsidR="00487A32">
        <w:t>de ha betalat något alls, annars är det mycket risk.</w:t>
      </w:r>
      <w:r w:rsidR="003B325F">
        <w:t xml:space="preserve"> </w:t>
      </w:r>
      <w:proofErr w:type="spellStart"/>
      <w:r w:rsidR="003B325F">
        <w:t>Återbetalningsbetende</w:t>
      </w:r>
      <w:proofErr w:type="spellEnd"/>
      <w:r w:rsidR="00905C00">
        <w:t xml:space="preserve">. Mer </w:t>
      </w:r>
      <w:proofErr w:type="spellStart"/>
      <w:r w:rsidR="00905C00">
        <w:t>dupdykning</w:t>
      </w:r>
      <w:proofErr w:type="spellEnd"/>
      <w:r w:rsidR="00905C00">
        <w:t xml:space="preserve"> av trenden i </w:t>
      </w:r>
      <w:proofErr w:type="spellStart"/>
      <w:r w:rsidR="00905C00">
        <w:t>betalningsbetendet</w:t>
      </w:r>
      <w:proofErr w:type="spellEnd"/>
      <w:r w:rsidR="00905C00">
        <w:t>.</w:t>
      </w:r>
      <w:r w:rsidR="006774B5">
        <w:t xml:space="preserve"> Av specifikt de lån vi ens skulle lösa.</w:t>
      </w:r>
    </w:p>
    <w:p w14:paraId="173AE884" w14:textId="77777777" w:rsidR="00B93AE7" w:rsidRDefault="00B93AE7"/>
    <w:p w14:paraId="407F6509" w14:textId="283816C7" w:rsidR="00B93AE7" w:rsidRDefault="00B93AE7">
      <w:r>
        <w:t>10. Om vi lämnar lån</w:t>
      </w:r>
      <w:r w:rsidR="00C64A64">
        <w:t>, är de lånen i fas.</w:t>
      </w:r>
    </w:p>
    <w:p w14:paraId="1CC09E72" w14:textId="77777777" w:rsidR="00E954B6" w:rsidRDefault="00E954B6"/>
    <w:p w14:paraId="36160214" w14:textId="7FF81F1E" w:rsidR="00E954B6" w:rsidRPr="003A1A4E" w:rsidRDefault="00E954B6">
      <w:r>
        <w:t xml:space="preserve">11. </w:t>
      </w:r>
      <w:r w:rsidR="00C4598D">
        <w:t>Antal transaktioner per månad</w:t>
      </w:r>
      <w:r w:rsidR="004E0B4C">
        <w:t xml:space="preserve"> , antal av olika kateegorier</w:t>
      </w:r>
    </w:p>
    <w:sectPr w:rsidR="00E954B6" w:rsidRPr="003A1A4E">
      <w:headerReference w:type="even" r:id="rId30"/>
      <w:headerReference w:type="default" r:id="rId31"/>
      <w:headerReference w:type="firs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39D4" w14:textId="77777777" w:rsidR="007E343F" w:rsidRDefault="007E343F" w:rsidP="007E343F">
      <w:r>
        <w:separator/>
      </w:r>
    </w:p>
  </w:endnote>
  <w:endnote w:type="continuationSeparator" w:id="0">
    <w:p w14:paraId="21F0395A" w14:textId="77777777" w:rsidR="007E343F" w:rsidRDefault="007E343F" w:rsidP="007E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CE2F" w14:textId="77777777" w:rsidR="007E343F" w:rsidRDefault="007E343F" w:rsidP="007E343F">
      <w:r>
        <w:separator/>
      </w:r>
    </w:p>
  </w:footnote>
  <w:footnote w:type="continuationSeparator" w:id="0">
    <w:p w14:paraId="49413F1C" w14:textId="77777777" w:rsidR="007E343F" w:rsidRDefault="007E343F" w:rsidP="007E3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784C" w14:textId="6DEF9760" w:rsidR="007E343F" w:rsidRDefault="007E343F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8F213C" wp14:editId="5FE5095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1262895555" name="Textruta 9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073EC" w14:textId="76DC23F6" w:rsidR="007E343F" w:rsidRPr="007E343F" w:rsidRDefault="007E343F" w:rsidP="007E343F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7E343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F213C" id="_x0000_t202" coordsize="21600,21600" o:spt="202" path="m,l,21600r21600,l21600,xe">
              <v:stroke joinstyle="miter"/>
              <v:path gradientshapeok="t" o:connecttype="rect"/>
            </v:shapetype>
            <v:shape id="Textruta 9" o:spid="_x0000_s1026" type="#_x0000_t202" alt="INTER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6D3073EC" w14:textId="76DC23F6" w:rsidR="007E343F" w:rsidRPr="007E343F" w:rsidRDefault="007E343F" w:rsidP="007E343F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7E343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176E" w14:textId="4A2240F1" w:rsidR="007E343F" w:rsidRDefault="007E343F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22390A" wp14:editId="638A3E5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150048150" name="Textruta 10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95517" w14:textId="5FE22553" w:rsidR="007E343F" w:rsidRPr="007E343F" w:rsidRDefault="007E343F" w:rsidP="007E343F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7E343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2390A" id="_x0000_t202" coordsize="21600,21600" o:spt="202" path="m,l,21600r21600,l21600,xe">
              <v:stroke joinstyle="miter"/>
              <v:path gradientshapeok="t" o:connecttype="rect"/>
            </v:shapetype>
            <v:shape id="Textruta 10" o:spid="_x0000_s1027" type="#_x0000_t202" alt="INTERN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4D195517" w14:textId="5FE22553" w:rsidR="007E343F" w:rsidRPr="007E343F" w:rsidRDefault="007E343F" w:rsidP="007E343F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7E343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0D8D8" w14:textId="61AC9644" w:rsidR="007E343F" w:rsidRDefault="007E343F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0D89D1" wp14:editId="01BD25F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251521491" name="Textruta 8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BFD1C3" w14:textId="31DF0274" w:rsidR="007E343F" w:rsidRPr="007E343F" w:rsidRDefault="007E343F" w:rsidP="007E343F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7E343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D89D1" id="_x0000_t202" coordsize="21600,21600" o:spt="202" path="m,l,21600r21600,l21600,xe">
              <v:stroke joinstyle="miter"/>
              <v:path gradientshapeok="t" o:connecttype="rect"/>
            </v:shapetype>
            <v:shape id="Textruta 8" o:spid="_x0000_s1028" type="#_x0000_t202" alt="INTER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38BFD1C3" w14:textId="31DF0274" w:rsidR="007E343F" w:rsidRPr="007E343F" w:rsidRDefault="007E343F" w:rsidP="007E343F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7E343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Nilsson">
    <w15:presenceInfo w15:providerId="AD" w15:userId="S::andreas.nilsson@nstart.com::168b2572-77a3-45cd-861a-9fb392c1f4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3F"/>
    <w:rsid w:val="000B2C02"/>
    <w:rsid w:val="000B798E"/>
    <w:rsid w:val="000E2274"/>
    <w:rsid w:val="000F2CAF"/>
    <w:rsid w:val="00107B49"/>
    <w:rsid w:val="00117434"/>
    <w:rsid w:val="00194227"/>
    <w:rsid w:val="001D5B32"/>
    <w:rsid w:val="00206915"/>
    <w:rsid w:val="0022047E"/>
    <w:rsid w:val="00275321"/>
    <w:rsid w:val="003A1A4E"/>
    <w:rsid w:val="003B325F"/>
    <w:rsid w:val="004107A8"/>
    <w:rsid w:val="00487A32"/>
    <w:rsid w:val="004C3190"/>
    <w:rsid w:val="004D2970"/>
    <w:rsid w:val="004E0B4C"/>
    <w:rsid w:val="004E5055"/>
    <w:rsid w:val="005025F1"/>
    <w:rsid w:val="00561193"/>
    <w:rsid w:val="005C1CE7"/>
    <w:rsid w:val="005F36D9"/>
    <w:rsid w:val="006123AA"/>
    <w:rsid w:val="0062331F"/>
    <w:rsid w:val="006414DE"/>
    <w:rsid w:val="006774B5"/>
    <w:rsid w:val="006C624F"/>
    <w:rsid w:val="00717412"/>
    <w:rsid w:val="007658E5"/>
    <w:rsid w:val="007D6A3F"/>
    <w:rsid w:val="007E343F"/>
    <w:rsid w:val="00827A03"/>
    <w:rsid w:val="008358EB"/>
    <w:rsid w:val="008523A7"/>
    <w:rsid w:val="008720BF"/>
    <w:rsid w:val="008F70FF"/>
    <w:rsid w:val="00905C00"/>
    <w:rsid w:val="00946AF7"/>
    <w:rsid w:val="00997D0B"/>
    <w:rsid w:val="009E4AF6"/>
    <w:rsid w:val="009E605C"/>
    <w:rsid w:val="00A20E98"/>
    <w:rsid w:val="00A24261"/>
    <w:rsid w:val="00A7491A"/>
    <w:rsid w:val="00B209B3"/>
    <w:rsid w:val="00B93AE7"/>
    <w:rsid w:val="00C4598D"/>
    <w:rsid w:val="00C64A64"/>
    <w:rsid w:val="00CE02B6"/>
    <w:rsid w:val="00CF36AE"/>
    <w:rsid w:val="00D96F58"/>
    <w:rsid w:val="00DC5CB7"/>
    <w:rsid w:val="00DD7430"/>
    <w:rsid w:val="00DE5446"/>
    <w:rsid w:val="00E01774"/>
    <w:rsid w:val="00E06F60"/>
    <w:rsid w:val="00E87CB0"/>
    <w:rsid w:val="00E954B6"/>
    <w:rsid w:val="00EB14E8"/>
    <w:rsid w:val="00EB78DE"/>
    <w:rsid w:val="00F55C45"/>
    <w:rsid w:val="00F96F87"/>
    <w:rsid w:val="00FC60DC"/>
    <w:rsid w:val="00FD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58B1F"/>
  <w15:chartTrackingRefBased/>
  <w15:docId w15:val="{D4D1C765-4AD0-0948-BF7D-ED75E8E7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E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E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E3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E3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E3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E34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E34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E34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E34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E3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E3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E3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E343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E343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E343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E343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E343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E343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E34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E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E34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E3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E34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E343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E343F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E343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E3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E343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E343F"/>
    <w:rPr>
      <w:b/>
      <w:bCs/>
      <w:smallCaps/>
      <w:color w:val="0F4761" w:themeColor="accent1" w:themeShade="BF"/>
      <w:spacing w:val="5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E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E343F"/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styleId="Hyperlnk">
    <w:name w:val="Hyperlink"/>
    <w:basedOn w:val="Standardstycketeckensnitt"/>
    <w:uiPriority w:val="99"/>
    <w:semiHidden/>
    <w:unhideWhenUsed/>
    <w:rsid w:val="007E343F"/>
    <w:rPr>
      <w:color w:val="0000FF"/>
      <w:u w:val="single"/>
    </w:rPr>
  </w:style>
  <w:style w:type="character" w:customStyle="1" w:styleId="c-timestamplabel">
    <w:name w:val="c-timestamp__label"/>
    <w:basedOn w:val="Standardstycketeckensnitt"/>
    <w:rsid w:val="007E343F"/>
  </w:style>
  <w:style w:type="character" w:customStyle="1" w:styleId="p-memberprofilehovercard">
    <w:name w:val="p-member_profile_hover_card"/>
    <w:basedOn w:val="Standardstycketeckensnitt"/>
    <w:rsid w:val="007E343F"/>
  </w:style>
  <w:style w:type="character" w:customStyle="1" w:styleId="c-messageeditedlabel">
    <w:name w:val="c-message__edited_label"/>
    <w:basedOn w:val="Standardstycketeckensnitt"/>
    <w:rsid w:val="007E343F"/>
  </w:style>
  <w:style w:type="paragraph" w:styleId="Sidhuvud">
    <w:name w:val="header"/>
    <w:basedOn w:val="Normal"/>
    <w:link w:val="SidhuvudChar"/>
    <w:uiPriority w:val="99"/>
    <w:unhideWhenUsed/>
    <w:rsid w:val="007E343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E343F"/>
  </w:style>
  <w:style w:type="paragraph" w:styleId="Revision">
    <w:name w:val="Revision"/>
    <w:hidden/>
    <w:uiPriority w:val="99"/>
    <w:semiHidden/>
    <w:rsid w:val="000B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48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54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5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5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95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28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51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49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1447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032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2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2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645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65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773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2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3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4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45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50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0910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70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4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4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2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35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693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89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0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9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02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7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98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912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9803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56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8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0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8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8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52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37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0235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66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5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76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884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0785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723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9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5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23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68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010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8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79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309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1827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43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3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4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79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0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0134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62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43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13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45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36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4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1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29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72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8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8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4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0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693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91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571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726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50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2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09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66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875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8080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13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7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46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37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5337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23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9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5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start.slack.com/archives/D05L74JJDRV/p1692802124618189" TargetMode="External"/><Relationship Id="rId18" Type="http://schemas.openxmlformats.org/officeDocument/2006/relationships/hyperlink" Target="http://db-production.nystartfinans.net/" TargetMode="External"/><Relationship Id="rId26" Type="http://schemas.openxmlformats.org/officeDocument/2006/relationships/hyperlink" Target="https://nstart.slack.com/archives/D05LJRRK0FP/p170671410333974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start.slack.com/archives/D05LJRRK0FP/p1706713460720439" TargetMode="External"/><Relationship Id="rId34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hyperlink" Target="https://staging-ms.nst.art/bank/swagger/index.html" TargetMode="External"/><Relationship Id="rId17" Type="http://schemas.openxmlformats.org/officeDocument/2006/relationships/hyperlink" Target="https://nstart.slack.com/archives/D05LJRRK0FP/p1706713436715679" TargetMode="External"/><Relationship Id="rId25" Type="http://schemas.openxmlformats.org/officeDocument/2006/relationships/hyperlink" Target="https://nstart.slack.com/archives/D05LJRRK0FP/p1706713990537929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start.slack.com/archives/D05LJRRK0FP/p1706713411623449" TargetMode="External"/><Relationship Id="rId20" Type="http://schemas.openxmlformats.org/officeDocument/2006/relationships/hyperlink" Target="https://nstart.slack.com/archives/D05LJRRK0FP/p1706713446521599" TargetMode="External"/><Relationship Id="rId29" Type="http://schemas.openxmlformats.org/officeDocument/2006/relationships/hyperlink" Target="https://nstart.slack.com/archives/D05LJRRK0FP/p170671418482219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nstart.slack.com/archives/D05L74JJDRV/p1692802088093209" TargetMode="External"/><Relationship Id="rId24" Type="http://schemas.openxmlformats.org/officeDocument/2006/relationships/hyperlink" Target="https://nstart.slack.com/archives/D05LJRRK0FP/p1706713887012739" TargetMode="External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ms.nst.art/auth/" TargetMode="External"/><Relationship Id="rId23" Type="http://schemas.openxmlformats.org/officeDocument/2006/relationships/hyperlink" Target="https://nstart.slack.com/archives/D05LJRRK0FP/p1706713651790949" TargetMode="External"/><Relationship Id="rId28" Type="http://schemas.openxmlformats.org/officeDocument/2006/relationships/hyperlink" Target="https://nstart.slack.com/archives/D05LJRRK0FP/p1706714145027899" TargetMode="External"/><Relationship Id="rId10" Type="http://schemas.openxmlformats.org/officeDocument/2006/relationships/hyperlink" Target="https://staging-ms.nst.art/auth/swagger/index.html?urls.primaryName=1.0" TargetMode="External"/><Relationship Id="rId19" Type="http://schemas.openxmlformats.org/officeDocument/2006/relationships/hyperlink" Target="https://nstart.slack.com/archives/D05LJRRK0FP/p1706713440303559" TargetMode="External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nstart.slack.com/archives/D05L74JJDRV/p1692802046348249" TargetMode="External"/><Relationship Id="rId14" Type="http://schemas.openxmlformats.org/officeDocument/2006/relationships/hyperlink" Target="https://ms.nst.art/bank/" TargetMode="External"/><Relationship Id="rId22" Type="http://schemas.openxmlformats.org/officeDocument/2006/relationships/hyperlink" Target="https://nstart.slack.com/archives/D05LJRRK0FP/p1706713588650879" TargetMode="External"/><Relationship Id="rId27" Type="http://schemas.openxmlformats.org/officeDocument/2006/relationships/image" Target="media/image4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1086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Nilsson</dc:creator>
  <cp:keywords/>
  <dc:description/>
  <cp:lastModifiedBy>Andreas Nilsson</cp:lastModifiedBy>
  <cp:revision>64</cp:revision>
  <dcterms:created xsi:type="dcterms:W3CDTF">2024-02-27T08:26:00Z</dcterms:created>
  <dcterms:modified xsi:type="dcterms:W3CDTF">2024-02-27T13:09:00Z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efde9d3,4b4641c3,8f18d96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INTERN</vt:lpwstr>
  </property>
  <property fmtid="{D5CDD505-2E9C-101B-9397-08002B2CF9AE}" pid="5" name="MSIP_Label_1bf9b20d-ef19-4e95-99dc-fd90a52be24a_Enabled">
    <vt:lpwstr>true</vt:lpwstr>
  </property>
  <property fmtid="{D5CDD505-2E9C-101B-9397-08002B2CF9AE}" pid="6" name="MSIP_Label_1bf9b20d-ef19-4e95-99dc-fd90a52be24a_SetDate">
    <vt:lpwstr>2024-02-27T08:27:21Z</vt:lpwstr>
  </property>
  <property fmtid="{D5CDD505-2E9C-101B-9397-08002B2CF9AE}" pid="7" name="MSIP_Label_1bf9b20d-ef19-4e95-99dc-fd90a52be24a_Method">
    <vt:lpwstr>Standard</vt:lpwstr>
  </property>
  <property fmtid="{D5CDD505-2E9C-101B-9397-08002B2CF9AE}" pid="8" name="MSIP_Label_1bf9b20d-ef19-4e95-99dc-fd90a52be24a_Name">
    <vt:lpwstr>Intern</vt:lpwstr>
  </property>
  <property fmtid="{D5CDD505-2E9C-101B-9397-08002B2CF9AE}" pid="9" name="MSIP_Label_1bf9b20d-ef19-4e95-99dc-fd90a52be24a_SiteId">
    <vt:lpwstr>0effd39c-5ac2-4f44-a309-a438b5d34307</vt:lpwstr>
  </property>
  <property fmtid="{D5CDD505-2E9C-101B-9397-08002B2CF9AE}" pid="10" name="MSIP_Label_1bf9b20d-ef19-4e95-99dc-fd90a52be24a_ActionId">
    <vt:lpwstr>20ca05c9-7092-4bbf-8aaa-476563fdc8a0</vt:lpwstr>
  </property>
  <property fmtid="{D5CDD505-2E9C-101B-9397-08002B2CF9AE}" pid="11" name="MSIP_Label_1bf9b20d-ef19-4e95-99dc-fd90a52be24a_ContentBits">
    <vt:lpwstr>1</vt:lpwstr>
  </property>
</Properties>
</file>